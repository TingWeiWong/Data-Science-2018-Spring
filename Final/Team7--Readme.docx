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280B1" w14:textId="2BFEF280" w:rsidR="00F2089C" w:rsidRDefault="0010733D">
      <w:r>
        <w:t>Step1. Download other code and train data from there (</w:t>
      </w:r>
      <w:hyperlink r:id="rId4" w:history="1">
        <w:r w:rsidRPr="00476617">
          <w:rPr>
            <w:rStyle w:val="Hyperlink"/>
          </w:rPr>
          <w:t>https://drive.google.com/file/d/113pieDt_SkUrXdOMvqJzJjOPpzj0ezhe/view?usp=sharing</w:t>
        </w:r>
      </w:hyperlink>
      <w:r>
        <w:t>)</w:t>
      </w:r>
    </w:p>
    <w:p w14:paraId="72CD9E2C" w14:textId="6EA9EE84" w:rsidR="0010733D" w:rsidRDefault="0010733D"/>
    <w:p w14:paraId="08302BE0" w14:textId="4EBE231F" w:rsidR="0010733D" w:rsidRDefault="0010733D">
      <w:r>
        <w:rPr>
          <w:rFonts w:hint="eastAsia"/>
        </w:rPr>
        <w:t>St</w:t>
      </w:r>
      <w:r>
        <w:t xml:space="preserve">ep2. </w:t>
      </w:r>
      <w:r>
        <w:rPr>
          <w:rFonts w:hint="eastAsia"/>
        </w:rPr>
        <w:t>將壓縮檔解壓到和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同一資料夾</w:t>
      </w:r>
    </w:p>
    <w:p w14:paraId="6F56343A" w14:textId="591E7859" w:rsidR="0010733D" w:rsidRDefault="0010733D"/>
    <w:p w14:paraId="00FBE21A" w14:textId="43EE6209" w:rsidR="0010733D" w:rsidRDefault="0010733D">
      <w:pPr>
        <w:rPr>
          <w:ins w:id="0" w:author="TZU HSUN FENG" w:date="2018-07-03T11:13:00Z"/>
        </w:rPr>
      </w:pPr>
      <w:r>
        <w:rPr>
          <w:rFonts w:hint="eastAsia"/>
        </w:rPr>
        <w:t>St</w:t>
      </w:r>
      <w:r>
        <w:t xml:space="preserve">ep3. python </w:t>
      </w:r>
      <w:ins w:id="1" w:author="TZU HSUN FENG" w:date="2018-07-03T11:13:00Z">
        <w:r>
          <w:t>Team7—Code.py</w:t>
        </w:r>
      </w:ins>
    </w:p>
    <w:p w14:paraId="7DCE7131" w14:textId="2B28FBFD" w:rsidR="0010733D" w:rsidRDefault="0010733D">
      <w:pPr>
        <w:rPr>
          <w:ins w:id="2" w:author="TZU HSUN FENG" w:date="2018-07-03T11:13:00Z"/>
        </w:rPr>
      </w:pPr>
    </w:p>
    <w:p w14:paraId="46F7FAAA" w14:textId="1AD01E88" w:rsidR="0010733D" w:rsidRDefault="0010733D">
      <w:r>
        <w:rPr>
          <w:rFonts w:hint="eastAsia"/>
        </w:rPr>
        <w:t>S</w:t>
      </w:r>
      <w:r>
        <w:t>tep4. See the result</w:t>
      </w:r>
    </w:p>
    <w:p w14:paraId="1CF685F9" w14:textId="77777777" w:rsidR="00A145BA" w:rsidRDefault="00A145BA"/>
    <w:p w14:paraId="387E51DD" w14:textId="77777777" w:rsidR="00A145BA" w:rsidRDefault="00A145BA"/>
    <w:p w14:paraId="61174BCC" w14:textId="77777777" w:rsidR="00A145BA" w:rsidRDefault="00A145BA"/>
    <w:p w14:paraId="55C3BA02" w14:textId="41C1631A" w:rsidR="00A145BA" w:rsidRDefault="00A145BA">
      <w:r>
        <w:t xml:space="preserve">Video 1 </w:t>
      </w:r>
    </w:p>
    <w:p w14:paraId="014150B2" w14:textId="6620EC90" w:rsidR="00A145BA" w:rsidRDefault="00A145BA">
      <w:hyperlink r:id="rId5" w:history="1">
        <w:r w:rsidRPr="008E06DF">
          <w:rPr>
            <w:rStyle w:val="Hyperlink"/>
          </w:rPr>
          <w:t>https://youtu.be/mwGnhHXlafQ</w:t>
        </w:r>
      </w:hyperlink>
    </w:p>
    <w:p w14:paraId="6B5DABA2" w14:textId="77777777" w:rsidR="00A145BA" w:rsidRDefault="00A145BA"/>
    <w:p w14:paraId="18204F3E" w14:textId="7674305F" w:rsidR="00A145BA" w:rsidRDefault="00A145BA">
      <w:r>
        <w:t>Video2</w:t>
      </w:r>
    </w:p>
    <w:p w14:paraId="2A8CCBD3" w14:textId="77777777" w:rsidR="00A145BA" w:rsidRDefault="00A145BA"/>
    <w:p w14:paraId="62709ABB" w14:textId="21F46C25" w:rsidR="00A145BA" w:rsidRDefault="00A145BA">
      <w:hyperlink r:id="rId6" w:history="1">
        <w:r w:rsidRPr="008E06DF">
          <w:rPr>
            <w:rStyle w:val="Hyperlink"/>
          </w:rPr>
          <w:t>https://youtu.be/y58odLwZohk</w:t>
        </w:r>
      </w:hyperlink>
    </w:p>
    <w:p w14:paraId="3AB158BF" w14:textId="77777777" w:rsidR="00A145BA" w:rsidRDefault="00A145BA"/>
    <w:p w14:paraId="38E58BDA" w14:textId="77777777" w:rsidR="00A145BA" w:rsidRPr="0010733D" w:rsidRDefault="00A145BA">
      <w:bookmarkStart w:id="3" w:name="_GoBack"/>
      <w:bookmarkEnd w:id="3"/>
    </w:p>
    <w:sectPr w:rsidR="00A145BA" w:rsidRPr="00107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ZU HSUN FENG">
    <w15:presenceInfo w15:providerId="Windows Live" w15:userId="cb36761e7ceac2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31"/>
    <w:rsid w:val="0010733D"/>
    <w:rsid w:val="002F3D31"/>
    <w:rsid w:val="005029FE"/>
    <w:rsid w:val="00A145BA"/>
    <w:rsid w:val="00B81605"/>
    <w:rsid w:val="00E3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D4CC"/>
  <w15:chartTrackingRefBased/>
  <w15:docId w15:val="{115D6371-931F-4B17-B26F-9C1B53C8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3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73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33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3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file/d/113pieDt_SkUrXdOMvqJzJjOPpzj0ezhe/view?usp=sharing" TargetMode="External"/><Relationship Id="rId5" Type="http://schemas.openxmlformats.org/officeDocument/2006/relationships/hyperlink" Target="https://youtu.be/mwGnhHXlafQ" TargetMode="External"/><Relationship Id="rId6" Type="http://schemas.openxmlformats.org/officeDocument/2006/relationships/hyperlink" Target="https://youtu.be/y58odLwZohk" TargetMode="Externa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HSUN FENG</dc:creator>
  <cp:keywords/>
  <dc:description/>
  <cp:lastModifiedBy>挺瑋 翁</cp:lastModifiedBy>
  <cp:revision>3</cp:revision>
  <dcterms:created xsi:type="dcterms:W3CDTF">2018-07-03T03:06:00Z</dcterms:created>
  <dcterms:modified xsi:type="dcterms:W3CDTF">2018-07-03T03:39:00Z</dcterms:modified>
</cp:coreProperties>
</file>